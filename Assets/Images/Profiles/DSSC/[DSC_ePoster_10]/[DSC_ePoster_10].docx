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7C003" w14:textId="346D13A9" w:rsidR="00D77447" w:rsidRDefault="00D77447" w:rsidP="00D77447">
      <w:pPr>
        <w:pStyle w:val="TableCaption"/>
      </w:pPr>
      <w:r>
        <w:rPr>
          <w:rFonts w:ascii="Times New Roman" w:hAnsi="Times New Roman" w:cs="Times New Roman"/>
          <w:b/>
          <w:sz w:val="20"/>
          <w:szCs w:val="18"/>
        </w:rPr>
        <w:t xml:space="preserve">Link: </w:t>
      </w:r>
      <w:hyperlink r:id="rId4" w:history="1">
        <w:r w:rsidR="00A126EF" w:rsidRPr="00A81CB5">
          <w:rPr>
            <w:rStyle w:val="Hyperlink"/>
          </w:rPr>
          <w:t>https://solar-power-tech.com/e-posters/dsc_eposter_10/</w:t>
        </w:r>
      </w:hyperlink>
    </w:p>
    <w:p w14:paraId="0F533806" w14:textId="77777777" w:rsidR="00A126EF" w:rsidRDefault="00A126EF" w:rsidP="00D77447">
      <w:pPr>
        <w:pStyle w:val="TableCaption"/>
        <w:rPr>
          <w:rFonts w:ascii="Times New Roman" w:hAnsi="Times New Roman" w:cs="Times New Roman"/>
          <w:b/>
          <w:sz w:val="20"/>
          <w:szCs w:val="18"/>
        </w:rPr>
      </w:pPr>
      <w:bookmarkStart w:id="0" w:name="_GoBack"/>
      <w:bookmarkEnd w:id="0"/>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69B31485" w14:textId="77777777" w:rsidR="00F06B67" w:rsidRDefault="00F06B67" w:rsidP="00F06B67">
      <w:pPr>
        <w:spacing w:after="0" w:line="276" w:lineRule="auto"/>
        <w:jc w:val="both"/>
        <w:rPr>
          <w:rFonts w:ascii="Times New Roman" w:hAnsi="Times New Roman" w:cs="Times New Roman"/>
          <w:sz w:val="20"/>
        </w:rPr>
      </w:pPr>
      <w:r w:rsidRPr="00D21D8F">
        <w:rPr>
          <w:rFonts w:ascii="Times New Roman" w:hAnsi="Times New Roman" w:cs="Times New Roman"/>
          <w:sz w:val="20"/>
        </w:rPr>
        <w:t xml:space="preserve">The emergence of dye-sensitized solar cells (DSCs) as one of the </w:t>
      </w:r>
      <w:r>
        <w:rPr>
          <w:rFonts w:ascii="Times New Roman" w:hAnsi="Times New Roman" w:cs="Times New Roman"/>
          <w:sz w:val="20"/>
        </w:rPr>
        <w:t>potential</w:t>
      </w:r>
      <w:r w:rsidRPr="00D21D8F">
        <w:rPr>
          <w:rFonts w:ascii="Times New Roman" w:hAnsi="Times New Roman" w:cs="Times New Roman"/>
          <w:sz w:val="20"/>
        </w:rPr>
        <w:t xml:space="preserve"> new generation photovoltaic</w:t>
      </w:r>
      <w:r>
        <w:rPr>
          <w:rFonts w:ascii="Times New Roman" w:hAnsi="Times New Roman" w:cs="Times New Roman"/>
          <w:sz w:val="20"/>
        </w:rPr>
        <w:t xml:space="preserve"> technology</w:t>
      </w:r>
      <w:r w:rsidRPr="00D21D8F">
        <w:rPr>
          <w:rFonts w:ascii="Times New Roman" w:hAnsi="Times New Roman" w:cs="Times New Roman"/>
          <w:sz w:val="20"/>
        </w:rPr>
        <w:t xml:space="preserve"> got widespread attraction due to its low cost, ease of fabrication, aesthetics and high performance in indoor/ambient light conditions.</w:t>
      </w:r>
      <w:r>
        <w:rPr>
          <w:rFonts w:ascii="Times New Roman" w:hAnsi="Times New Roman" w:cs="Times New Roman"/>
          <w:sz w:val="20"/>
        </w:rPr>
        <w:t xml:space="preserve"> </w:t>
      </w:r>
      <w:r w:rsidRPr="00FF67B7">
        <w:rPr>
          <w:rFonts w:ascii="Times New Roman" w:hAnsi="Times New Roman" w:cs="Times New Roman"/>
          <w:sz w:val="20"/>
        </w:rPr>
        <w:t>The photocurrent in DSCs can be correlated with light</w:t>
      </w:r>
      <w:r>
        <w:rPr>
          <w:rFonts w:ascii="Times New Roman" w:hAnsi="Times New Roman" w:cs="Times New Roman"/>
          <w:sz w:val="20"/>
        </w:rPr>
        <w:t>-</w:t>
      </w:r>
      <w:r w:rsidRPr="00FF67B7">
        <w:rPr>
          <w:rFonts w:ascii="Times New Roman" w:hAnsi="Times New Roman" w:cs="Times New Roman"/>
          <w:sz w:val="20"/>
        </w:rPr>
        <w:t>harvesting capability of the dye</w:t>
      </w:r>
      <w:r>
        <w:rPr>
          <w:rFonts w:ascii="Times New Roman" w:hAnsi="Times New Roman" w:cs="Times New Roman"/>
          <w:sz w:val="20"/>
        </w:rPr>
        <w:t>,</w:t>
      </w:r>
      <w:r w:rsidRPr="00FF67B7">
        <w:rPr>
          <w:rFonts w:ascii="Times New Roman" w:hAnsi="Times New Roman" w:cs="Times New Roman"/>
          <w:sz w:val="20"/>
        </w:rPr>
        <w:t xml:space="preserve"> and the photovoltage (</w:t>
      </w:r>
      <w:r w:rsidRPr="00FF67B7">
        <w:rPr>
          <w:rFonts w:ascii="Times New Roman" w:hAnsi="Times New Roman" w:cs="Times New Roman"/>
          <w:i/>
          <w:iCs/>
          <w:sz w:val="20"/>
        </w:rPr>
        <w:t>V</w:t>
      </w:r>
      <w:r w:rsidRPr="00FF67B7">
        <w:rPr>
          <w:rFonts w:ascii="Times New Roman" w:hAnsi="Times New Roman" w:cs="Times New Roman"/>
          <w:sz w:val="20"/>
          <w:vertAlign w:val="subscript"/>
        </w:rPr>
        <w:t>oc</w:t>
      </w:r>
      <w:r w:rsidRPr="00FF67B7">
        <w:rPr>
          <w:rFonts w:ascii="Times New Roman" w:hAnsi="Times New Roman" w:cs="Times New Roman"/>
          <w:sz w:val="20"/>
        </w:rPr>
        <w:t xml:space="preserve">) of the device is the difference between the Fermi level of the semiconductor and the redox potential of the electrolyte. Fermi level difference should be higher for attaining higher </w:t>
      </w:r>
      <w:r w:rsidRPr="00FF67B7">
        <w:rPr>
          <w:rFonts w:ascii="Times New Roman" w:hAnsi="Times New Roman" w:cs="Times New Roman"/>
          <w:i/>
          <w:iCs/>
          <w:sz w:val="20"/>
        </w:rPr>
        <w:t>V</w:t>
      </w:r>
      <w:r w:rsidRPr="00FF67B7">
        <w:rPr>
          <w:rFonts w:ascii="Times New Roman" w:hAnsi="Times New Roman" w:cs="Times New Roman"/>
          <w:sz w:val="20"/>
          <w:vertAlign w:val="subscript"/>
        </w:rPr>
        <w:t>oc</w:t>
      </w:r>
      <w:r w:rsidRPr="00FF67B7">
        <w:rPr>
          <w:rFonts w:ascii="Times New Roman" w:hAnsi="Times New Roman" w:cs="Times New Roman"/>
          <w:sz w:val="20"/>
        </w:rPr>
        <w:t>, but the modification of the Fermi level in TiO</w:t>
      </w:r>
      <w:r w:rsidRPr="00FF67B7">
        <w:rPr>
          <w:rFonts w:ascii="Times New Roman" w:hAnsi="Times New Roman" w:cs="Times New Roman"/>
          <w:sz w:val="20"/>
          <w:vertAlign w:val="subscript"/>
        </w:rPr>
        <w:t>2</w:t>
      </w:r>
      <w:r w:rsidRPr="00FF67B7">
        <w:rPr>
          <w:rFonts w:ascii="Times New Roman" w:hAnsi="Times New Roman" w:cs="Times New Roman"/>
          <w:sz w:val="20"/>
        </w:rPr>
        <w:t xml:space="preserve"> is </w:t>
      </w:r>
      <w:r>
        <w:rPr>
          <w:rFonts w:ascii="Times New Roman" w:hAnsi="Times New Roman" w:cs="Times New Roman"/>
          <w:sz w:val="20"/>
        </w:rPr>
        <w:t>complex</w:t>
      </w:r>
      <w:r w:rsidRPr="00FF67B7">
        <w:rPr>
          <w:rFonts w:ascii="Times New Roman" w:hAnsi="Times New Roman" w:cs="Times New Roman"/>
          <w:sz w:val="20"/>
        </w:rPr>
        <w:t xml:space="preserve"> compared to manipulat</w:t>
      </w:r>
      <w:r>
        <w:rPr>
          <w:rFonts w:ascii="Times New Roman" w:hAnsi="Times New Roman" w:cs="Times New Roman"/>
          <w:sz w:val="20"/>
        </w:rPr>
        <w:t>ing</w:t>
      </w:r>
      <w:r w:rsidRPr="00FF67B7">
        <w:rPr>
          <w:rFonts w:ascii="Times New Roman" w:hAnsi="Times New Roman" w:cs="Times New Roman"/>
          <w:sz w:val="20"/>
        </w:rPr>
        <w:t xml:space="preserve"> the redox potential.</w:t>
      </w:r>
      <w:r>
        <w:rPr>
          <w:rFonts w:ascii="Times New Roman" w:hAnsi="Times New Roman" w:cs="Times New Roman"/>
          <w:sz w:val="20"/>
        </w:rPr>
        <w:t xml:space="preserve"> </w:t>
      </w:r>
      <w:r w:rsidRPr="00FF67B7">
        <w:rPr>
          <w:rFonts w:ascii="Times New Roman" w:hAnsi="Times New Roman" w:cs="Times New Roman"/>
          <w:sz w:val="20"/>
        </w:rPr>
        <w:t xml:space="preserve">The iodide/triiodide is extensively used </w:t>
      </w:r>
      <w:r>
        <w:rPr>
          <w:rFonts w:ascii="Times New Roman" w:hAnsi="Times New Roman" w:cs="Times New Roman"/>
          <w:sz w:val="20"/>
        </w:rPr>
        <w:t xml:space="preserve">as an </w:t>
      </w:r>
      <w:r w:rsidRPr="00FF67B7">
        <w:rPr>
          <w:rFonts w:ascii="Times New Roman" w:hAnsi="Times New Roman" w:cs="Times New Roman"/>
          <w:sz w:val="20"/>
        </w:rPr>
        <w:t xml:space="preserve">electrolyte system in DSCs </w:t>
      </w:r>
      <w:r>
        <w:rPr>
          <w:rFonts w:ascii="Times New Roman" w:hAnsi="Times New Roman" w:cs="Times New Roman"/>
          <w:sz w:val="20"/>
        </w:rPr>
        <w:t>since</w:t>
      </w:r>
      <w:r w:rsidRPr="00FF67B7">
        <w:rPr>
          <w:rFonts w:ascii="Times New Roman" w:hAnsi="Times New Roman" w:cs="Times New Roman"/>
          <w:sz w:val="20"/>
        </w:rPr>
        <w:t xml:space="preserve"> 1990s, because of its fast regeneration kinetics</w:t>
      </w:r>
      <w:r>
        <w:rPr>
          <w:rFonts w:ascii="Times New Roman" w:hAnsi="Times New Roman" w:cs="Times New Roman"/>
          <w:sz w:val="20"/>
        </w:rPr>
        <w:t>,</w:t>
      </w:r>
      <w:r w:rsidRPr="00FF67B7">
        <w:rPr>
          <w:rFonts w:ascii="Times New Roman" w:hAnsi="Times New Roman" w:cs="Times New Roman"/>
          <w:sz w:val="20"/>
        </w:rPr>
        <w:t xml:space="preserve"> decreased rate of recombination of the injected electrons to the semiconductor with </w:t>
      </w:r>
      <m:oMath>
        <m:sSup>
          <m:sSupPr>
            <m:ctrlPr>
              <w:ins w:id="1" w:author="Jayadev Velore" w:date="2021-06-02T20:18:00Z">
                <w:rPr>
                  <w:rFonts w:ascii="Cambria Math" w:hAnsi="Cambria Math" w:cs="Times New Roman"/>
                  <w:i/>
                  <w:sz w:val="20"/>
                </w:rPr>
              </w:ins>
            </m:ctrlPr>
          </m:sSupPr>
          <m:e>
            <m:r>
              <w:rPr>
                <w:rFonts w:ascii="Cambria Math" w:hAnsi="Cambria Math" w:cs="Times New Roman"/>
                <w:sz w:val="20"/>
              </w:rPr>
              <m:t>I</m:t>
            </m:r>
          </m:e>
          <m:sup>
            <m:r>
              <w:rPr>
                <w:rFonts w:ascii="Cambria Math" w:hAnsi="Cambria Math" w:cs="Times New Roman"/>
                <w:sz w:val="20"/>
              </w:rPr>
              <m:t>-</m:t>
            </m:r>
          </m:sup>
        </m:sSup>
      </m:oMath>
      <w:r w:rsidRPr="00FF67B7">
        <w:rPr>
          <w:rFonts w:ascii="Times New Roman" w:hAnsi="Times New Roman" w:cs="Times New Roman"/>
          <w:sz w:val="20"/>
        </w:rPr>
        <w:t xml:space="preserve"> and the faster diffusion of ions helped </w:t>
      </w:r>
      <m:oMath>
        <m:sSup>
          <m:sSupPr>
            <m:ctrlPr>
              <w:ins w:id="2" w:author="Jayadev Velore" w:date="2021-06-02T20:18:00Z">
                <w:rPr>
                  <w:rFonts w:ascii="Cambria Math" w:hAnsi="Cambria Math" w:cs="Times New Roman"/>
                  <w:i/>
                  <w:sz w:val="20"/>
                </w:rPr>
              </w:ins>
            </m:ctrlPr>
          </m:sSupPr>
          <m:e>
            <m:r>
              <w:rPr>
                <w:rFonts w:ascii="Cambria Math" w:hAnsi="Cambria Math" w:cs="Times New Roman"/>
                <w:sz w:val="20"/>
              </w:rPr>
              <m:t>I</m:t>
            </m:r>
          </m:e>
          <m:sup>
            <m:r>
              <w:rPr>
                <w:rFonts w:ascii="Cambria Math" w:hAnsi="Cambria Math" w:cs="Times New Roman"/>
                <w:sz w:val="20"/>
              </w:rPr>
              <m:t>-</m:t>
            </m:r>
          </m:sup>
        </m:sSup>
        <m:r>
          <w:rPr>
            <w:rFonts w:ascii="Cambria Math" w:hAnsi="Cambria Math" w:cs="Times New Roman"/>
            <w:sz w:val="20"/>
          </w:rPr>
          <m:t>/</m:t>
        </m:r>
        <m:sSubSup>
          <m:sSubSupPr>
            <m:ctrlPr>
              <w:ins w:id="3" w:author="Jayadev Velore" w:date="2021-06-02T20:18:00Z">
                <w:rPr>
                  <w:rFonts w:ascii="Cambria Math" w:hAnsi="Cambria Math" w:cs="Times New Roman"/>
                  <w:i/>
                  <w:sz w:val="20"/>
                </w:rPr>
              </w:ins>
            </m:ctrlPr>
          </m:sSubSupPr>
          <m:e>
            <m:r>
              <w:rPr>
                <w:rFonts w:ascii="Cambria Math" w:hAnsi="Cambria Math" w:cs="Times New Roman"/>
                <w:sz w:val="20"/>
              </w:rPr>
              <m:t>I</m:t>
            </m:r>
          </m:e>
          <m:sub>
            <m:r>
              <w:rPr>
                <w:rFonts w:ascii="Cambria Math" w:hAnsi="Cambria Math" w:cs="Times New Roman"/>
                <w:sz w:val="20"/>
              </w:rPr>
              <m:t>3</m:t>
            </m:r>
          </m:sub>
          <m:sup>
            <m:r>
              <w:rPr>
                <w:rFonts w:ascii="Cambria Math" w:hAnsi="Cambria Math" w:cs="Times New Roman"/>
                <w:sz w:val="20"/>
              </w:rPr>
              <m:t>-</m:t>
            </m:r>
          </m:sup>
        </m:sSubSup>
      </m:oMath>
      <w:r>
        <w:rPr>
          <w:rFonts w:ascii="Times New Roman" w:hAnsi="Times New Roman" w:cs="Times New Roman"/>
          <w:sz w:val="20"/>
        </w:rPr>
        <w:t xml:space="preserve"> </w:t>
      </w:r>
      <w:r w:rsidRPr="00FF67B7">
        <w:rPr>
          <w:rFonts w:ascii="Times New Roman" w:hAnsi="Times New Roman" w:cs="Times New Roman"/>
          <w:sz w:val="20"/>
        </w:rPr>
        <w:t>to get superior performance.</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{"citationItems":[{"id":"ITEM-1","itemData":{"DOI":"10.1039/c4ta04208e","ISSN":"2050-7488","abstract":"Three isomeric Ru(II) metal complexes with distinctively oriented tpiq\nancillary chelates, TFRS-80a, 80b and 80c, were prepared from the\ncondensation of Ru(4,4'-diethoxycarbonyl-2,2'-bipyridine) (p-cymene)Cl\nwith tpiqH, i.e.\n6-(5-(2,6-bis(hexyloxy)phenyl)thiophen-2-yl)-1-(3-(trifluoromethyl)-1H-p\nyrazol-5-yl)-isoquinoline. Photophysical and electrochemical\ninvestigations, together with DFT and TD-DFT calculations, allowed a\ncomprehensive understanding of their basic properties in both solution\nstate and on TiO2 surface. DSC cells with both an ultra-thin layer of\ntransparent TiO2 (3.6 mu m) and I-/I-3(-) electrolyte were fabricated,\nfor which the symmetric sensitizers TFRS-80a and 80c showed better\nperformances (eta = 8.37 and 8.26\\%) over that of the asymmetric\ncounterpart TFRS-80b (eta = 5.55\\%), the latter suffered from poor dye\nloading and consequently lowered J(SC) and V-OC. In sharp contrast, all\nDSC cells with {[}Co(phen)(3)](2+/3+) electrolyte gave superior\nefficiencies (eta = 8.36-9.06\\%), for which the thiocyanate-free\narchitecture, the improved light harvesting capability, and the\npossession of conjugated and bulky\n5-(2,6-bis(hexyloxy)phenyl)thiophen-2-yl functional moieties are three\nprimary factors governing the observed results.","author":[{"dropping-particle":"","family":"Wu","given":"Kuan-Lin","non-dropping-particle":"","parse-names":false,"suffix":""},{"dropping-particle":"","family":"Hu","given":"Yue","non-dropping-particle":"","parse-names":false,"suffix":""},{"dropping-particle":"","family":"Chao","given":"Chun-Tien","non-dropping-particle":"","parse-names":false,"suffix":""},{"dropping-particle":"","family":"Yang","given":"Ya-Wen","non-dropping-particle":"","parse-names":false,"suffix":""},{"dropping-particle":"","family":"Hsiao","given":"Ting-Yun","non-dropping-particle":"","parse-names":false,"suffix":""},{"dropping-particle":"","family":"Robertson","given":"Neil","non-dropping-particle":"","parse-names":false,"suffix":""},{"dropping-particle":"","family":"Chi","given":"Yun","non-dropping-particle":"","parse-names":false,"suffix":""}],"container-title":"JOURNAL OF MATERIALS CHEMISTRY A","id":"ITEM-1","issue":"45","issued":{"date-parts":[["2014"]]},"page":"19556-19565","title":"Dye sensitized solar cells with cobalt and iodine-based electrolyte: the role of thiocyanate-free ruthenium sensitizers","type":"article-journal","volume":"2"},"uris":["http://www.mendeley.com/documents/?uuid=2ea299bd-5ecb-434f-8e88-08cc38ad2bfb"]}],"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sz w:val="20"/>
        </w:rPr>
        <w:fldChar w:fldCharType="separate"/>
      </w:r>
      <w:r w:rsidRPr="00C45836">
        <w:rPr>
          <w:rFonts w:ascii="Times New Roman" w:hAnsi="Times New Roman" w:cs="Times New Roman"/>
          <w:noProof/>
          <w:sz w:val="20"/>
          <w:vertAlign w:val="superscript"/>
        </w:rPr>
        <w:t>1</w:t>
      </w:r>
      <w:r>
        <w:rPr>
          <w:rFonts w:ascii="Times New Roman" w:hAnsi="Times New Roman" w:cs="Times New Roman"/>
          <w:sz w:val="20"/>
        </w:rPr>
        <w:fldChar w:fldCharType="end"/>
      </w:r>
      <w:r>
        <w:rPr>
          <w:rFonts w:ascii="Times New Roman" w:hAnsi="Times New Roman" w:cs="Times New Roman"/>
          <w:sz w:val="20"/>
        </w:rPr>
        <w:t xml:space="preserve"> However, t</w:t>
      </w:r>
      <w:r w:rsidRPr="00FF67B7">
        <w:rPr>
          <w:rFonts w:ascii="Times New Roman" w:hAnsi="Times New Roman" w:cs="Times New Roman"/>
          <w:sz w:val="20"/>
        </w:rPr>
        <w:t>he redox potential of the</w:t>
      </w:r>
      <w:r>
        <w:rPr>
          <w:rFonts w:ascii="Times New Roman" w:hAnsi="Times New Roman" w:cs="Times New Roman"/>
          <w:sz w:val="20"/>
        </w:rPr>
        <w:t xml:space="preserve"> conventional iodide/triiodide </w:t>
      </w:r>
      <w:r w:rsidRPr="00FF67B7">
        <w:rPr>
          <w:rFonts w:ascii="Times New Roman" w:hAnsi="Times New Roman" w:cs="Times New Roman"/>
          <w:sz w:val="20"/>
        </w:rPr>
        <w:t>(</w:t>
      </w:r>
      <m:oMath>
        <m:sSup>
          <m:sSupPr>
            <m:ctrlPr>
              <w:ins w:id="4" w:author="Jayadev Velore" w:date="2021-06-02T20:18:00Z">
                <w:rPr>
                  <w:rFonts w:ascii="Cambria Math" w:hAnsi="Cambria Math" w:cs="Times New Roman"/>
                  <w:i/>
                  <w:sz w:val="20"/>
                </w:rPr>
              </w:ins>
            </m:ctrlPr>
          </m:sSupPr>
          <m:e>
            <m:r>
              <w:rPr>
                <w:rFonts w:ascii="Cambria Math" w:hAnsi="Cambria Math" w:cs="Times New Roman"/>
                <w:sz w:val="20"/>
              </w:rPr>
              <m:t>I</m:t>
            </m:r>
          </m:e>
          <m:sup>
            <m:r>
              <w:rPr>
                <w:rFonts w:ascii="Cambria Math" w:hAnsi="Cambria Math" w:cs="Times New Roman"/>
                <w:sz w:val="20"/>
              </w:rPr>
              <m:t>-</m:t>
            </m:r>
          </m:sup>
        </m:sSup>
        <m:r>
          <w:rPr>
            <w:rFonts w:ascii="Cambria Math" w:hAnsi="Cambria Math" w:cs="Times New Roman"/>
            <w:sz w:val="20"/>
          </w:rPr>
          <m:t>/</m:t>
        </m:r>
        <m:sSubSup>
          <m:sSubSupPr>
            <m:ctrlPr>
              <w:ins w:id="5" w:author="Jayadev Velore" w:date="2021-06-02T20:18:00Z">
                <w:rPr>
                  <w:rFonts w:ascii="Cambria Math" w:hAnsi="Cambria Math" w:cs="Times New Roman"/>
                  <w:i/>
                  <w:sz w:val="20"/>
                </w:rPr>
              </w:ins>
            </m:ctrlPr>
          </m:sSubSupPr>
          <m:e>
            <m:r>
              <w:rPr>
                <w:rFonts w:ascii="Cambria Math" w:hAnsi="Cambria Math" w:cs="Times New Roman"/>
                <w:sz w:val="20"/>
              </w:rPr>
              <m:t>I</m:t>
            </m:r>
          </m:e>
          <m:sub>
            <m:r>
              <w:rPr>
                <w:rFonts w:ascii="Cambria Math" w:hAnsi="Cambria Math" w:cs="Times New Roman"/>
                <w:sz w:val="20"/>
              </w:rPr>
              <m:t>3</m:t>
            </m:r>
          </m:sub>
          <m:sup>
            <m:r>
              <w:rPr>
                <w:rFonts w:ascii="Cambria Math" w:hAnsi="Cambria Math" w:cs="Times New Roman"/>
                <w:sz w:val="20"/>
              </w:rPr>
              <m:t>-</m:t>
            </m:r>
          </m:sup>
        </m:sSubSup>
      </m:oMath>
      <w:r w:rsidRPr="00FF67B7">
        <w:rPr>
          <w:rFonts w:ascii="Times New Roman" w:hAnsi="Times New Roman" w:cs="Times New Roman"/>
          <w:sz w:val="20"/>
        </w:rPr>
        <w:t>)</w:t>
      </w:r>
      <w:r>
        <w:rPr>
          <w:rFonts w:ascii="Times New Roman" w:hAnsi="Times New Roman" w:cs="Times New Roman"/>
          <w:sz w:val="20"/>
        </w:rPr>
        <w:t xml:space="preserve"> electrolyte is </w:t>
      </w:r>
      <w:r w:rsidRPr="00FF67B7">
        <w:rPr>
          <w:rFonts w:ascii="Times New Roman" w:hAnsi="Times New Roman" w:cs="Times New Roman"/>
          <w:sz w:val="20"/>
        </w:rPr>
        <w:t xml:space="preserve">0.4 V vs </w:t>
      </w:r>
      <w:r w:rsidRPr="00FF67B7">
        <w:rPr>
          <w:rFonts w:ascii="Times New Roman" w:hAnsi="Times New Roman" w:cs="Times New Roman"/>
          <w:i/>
          <w:iCs/>
          <w:sz w:val="20"/>
        </w:rPr>
        <w:t>NHE</w:t>
      </w:r>
      <w:r w:rsidRPr="00FF67B7">
        <w:rPr>
          <w:rFonts w:ascii="Times New Roman" w:hAnsi="Times New Roman" w:cs="Times New Roman"/>
          <w:sz w:val="20"/>
        </w:rPr>
        <w:t xml:space="preserve"> and it is fixed, which limits the </w:t>
      </w:r>
      <w:r w:rsidRPr="00FF67B7">
        <w:rPr>
          <w:rFonts w:ascii="Times New Roman" w:hAnsi="Times New Roman" w:cs="Times New Roman"/>
          <w:i/>
          <w:iCs/>
          <w:sz w:val="20"/>
        </w:rPr>
        <w:t>V</w:t>
      </w:r>
      <w:r w:rsidRPr="00FF67B7">
        <w:rPr>
          <w:rFonts w:ascii="Times New Roman" w:hAnsi="Times New Roman" w:cs="Times New Roman"/>
          <w:sz w:val="20"/>
          <w:vertAlign w:val="subscript"/>
        </w:rPr>
        <w:t>oc</w:t>
      </w:r>
      <w:r>
        <w:rPr>
          <w:rFonts w:ascii="Times New Roman" w:hAnsi="Times New Roman" w:cs="Times New Roman"/>
          <w:sz w:val="20"/>
        </w:rPr>
        <w:t>, thus diminishing its applications</w:t>
      </w:r>
      <w:r w:rsidRPr="00FF67B7">
        <w:rPr>
          <w:rFonts w:ascii="Times New Roman" w:hAnsi="Times New Roman" w:cs="Times New Roman"/>
          <w:sz w:val="20"/>
        </w:rPr>
        <w:t>.</w:t>
      </w:r>
      <w:r>
        <w:rPr>
          <w:rFonts w:ascii="Times New Roman" w:hAnsi="Times New Roman" w:cs="Times New Roman"/>
          <w:sz w:val="20"/>
        </w:rPr>
        <w:t xml:space="preserve"> </w:t>
      </w:r>
      <w:r w:rsidRPr="00FF67B7">
        <w:rPr>
          <w:rFonts w:ascii="Times New Roman" w:hAnsi="Times New Roman" w:cs="Times New Roman"/>
          <w:sz w:val="20"/>
        </w:rPr>
        <w:t>The large driving force for regeneration and complicated two electron transfer process ma</w:t>
      </w:r>
      <w:r>
        <w:rPr>
          <w:rFonts w:ascii="Times New Roman" w:hAnsi="Times New Roman" w:cs="Times New Roman"/>
          <w:sz w:val="20"/>
        </w:rPr>
        <w:t>k</w:t>
      </w:r>
      <w:r w:rsidRPr="00FF67B7">
        <w:rPr>
          <w:rFonts w:ascii="Times New Roman" w:hAnsi="Times New Roman" w:cs="Times New Roman"/>
          <w:sz w:val="20"/>
        </w:rPr>
        <w:t xml:space="preserve">e the redox mechanism in DSCs with </w:t>
      </w:r>
      <m:oMath>
        <m:sSup>
          <m:sSupPr>
            <m:ctrlPr>
              <w:ins w:id="6" w:author="Jayadev Velore" w:date="2021-06-02T20:18:00Z">
                <w:rPr>
                  <w:rFonts w:ascii="Cambria Math" w:hAnsi="Cambria Math" w:cs="Times New Roman"/>
                  <w:i/>
                  <w:sz w:val="20"/>
                </w:rPr>
              </w:ins>
            </m:ctrlPr>
          </m:sSupPr>
          <m:e>
            <m:r>
              <w:rPr>
                <w:rFonts w:ascii="Cambria Math" w:hAnsi="Cambria Math" w:cs="Times New Roman"/>
                <w:sz w:val="20"/>
              </w:rPr>
              <m:t>I</m:t>
            </m:r>
          </m:e>
          <m:sup>
            <m:r>
              <w:rPr>
                <w:rFonts w:ascii="Cambria Math" w:hAnsi="Cambria Math" w:cs="Times New Roman"/>
                <w:sz w:val="20"/>
              </w:rPr>
              <m:t>-</m:t>
            </m:r>
          </m:sup>
        </m:sSup>
        <m:r>
          <w:rPr>
            <w:rFonts w:ascii="Cambria Math" w:hAnsi="Cambria Math" w:cs="Times New Roman"/>
            <w:sz w:val="20"/>
          </w:rPr>
          <m:t>/</m:t>
        </m:r>
        <m:sSubSup>
          <m:sSubSupPr>
            <m:ctrlPr>
              <w:ins w:id="7" w:author="Jayadev Velore" w:date="2021-06-02T20:18:00Z">
                <w:rPr>
                  <w:rFonts w:ascii="Cambria Math" w:hAnsi="Cambria Math" w:cs="Times New Roman"/>
                  <w:i/>
                  <w:sz w:val="20"/>
                </w:rPr>
              </w:ins>
            </m:ctrlPr>
          </m:sSubSupPr>
          <m:e>
            <m:r>
              <w:rPr>
                <w:rFonts w:ascii="Cambria Math" w:hAnsi="Cambria Math" w:cs="Times New Roman"/>
                <w:sz w:val="20"/>
              </w:rPr>
              <m:t>I</m:t>
            </m:r>
          </m:e>
          <m:sub>
            <m:r>
              <w:rPr>
                <w:rFonts w:ascii="Cambria Math" w:hAnsi="Cambria Math" w:cs="Times New Roman"/>
                <w:sz w:val="20"/>
              </w:rPr>
              <m:t>3</m:t>
            </m:r>
          </m:sub>
          <m:sup>
            <m:r>
              <w:rPr>
                <w:rFonts w:ascii="Cambria Math" w:hAnsi="Cambria Math" w:cs="Times New Roman"/>
                <w:sz w:val="20"/>
              </w:rPr>
              <m:t>-</m:t>
            </m:r>
          </m:sup>
        </m:sSubSup>
      </m:oMath>
      <w:r>
        <w:rPr>
          <w:rFonts w:ascii="Times New Roman" w:hAnsi="Times New Roman" w:cs="Times New Roman"/>
          <w:sz w:val="20"/>
        </w:rPr>
        <w:t xml:space="preserve"> </w:t>
      </w:r>
      <w:r w:rsidRPr="00FF67B7">
        <w:rPr>
          <w:rFonts w:ascii="Times New Roman" w:hAnsi="Times New Roman" w:cs="Times New Roman"/>
          <w:sz w:val="20"/>
        </w:rPr>
        <w:t>system as electrolyte unclear.</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{"citationItems":[{"id":"ITEM-1","itemData":{"DOI":"10.1039/c8ta06948d","ISSN":"2050-7488","abstract":"Deploying earth abundant copper as a redox mediator in dye-sensitized solar cells (DSCs) has been found to be a very promising strategy to achieve higher photovoltage and power conversion efficiencies in full sun (100 mW cm(-2)) and in low/diffuse light conditions. Achieving higher photovoltage without compromising photocurrent helped copper electrolyte attract considerable attention among alternate electrolytes currently employed in DSCs. The very small reorganization energy between Cu(I) and Cu(II) and small molecular size helped copper achieve unit regeneration efficiency, with a driving force as low as 100 mV and a high diffusion coefficient (D-n), leading to better diffusion length (L-n) and charge collection efficiency (eta(cc)). Mass transport issues were also found to be improved for copper electrolytes in comparison with cobalt electrolytes. As it is inert to silver and other electrical contacts used in DSCs and possesses higher mobility even in solid state, copper-based electrolyte is a promising candidate to spearhead the commercialization of dye solar technology. In this regard, a detailed evaluation of internal electron transfer dynamics is highly essential to understand the limiting processes in these devices. In the present study, we performed a comparison between copper, cobalt and iodine electrolytes using the same dye (LEG4), semiconductor (TiO2) and additive concentrations to understand in detail the charge transfer processes leading to higher photoconversion efficiencies and also probe the various deleterious processes taking place in copper devices that provide opportunities to further improve its performance in future.","author":[{"dropping-particle":"","family":"Pradhan","given":"Sourava C","non-dropping-particle":"","parse-names":false,"suffix":""},{"dropping-particle":"","family":"Hagfeldt","given":"Anders","non-dropping-particle":"","parse-names":false,"suffix":""},{"dropping-particle":"","family":"Soman","given":"Suraj","non-dropping-particle":"","parse-names":false,"suffix":""}],"container-title":"Journal of Materials Chemistry A","id":"ITEM-1","issue":"44","issued":{"date-parts":[["2018","11"]]},"page":"22204-22214","title":"Resurgence of DSCs with copper electrolyte: a detailed investigation of interfacial charge dynamics with cobalt and iodine based electrolytes","type":"article-journal","volume":"6"},"uris":["http://www.mendeley.com/documents/?uuid=393580b7-6851-4b9e-9a43-89ddc732a7e8"]}],"mendeley":{"formattedCitation":"&lt;sup&gt;2&lt;/sup&gt;","plainTextFormattedCitation":"2"},"properties":{"noteIndex":0},"schema":"https://github.com/citation-style-language/schema/raw/master/csl-citation.json"}</w:instrText>
      </w:r>
      <w:r>
        <w:rPr>
          <w:rFonts w:ascii="Times New Roman" w:hAnsi="Times New Roman" w:cs="Times New Roman"/>
          <w:sz w:val="20"/>
        </w:rPr>
        <w:fldChar w:fldCharType="separate"/>
      </w:r>
      <w:r w:rsidRPr="00DB2489">
        <w:rPr>
          <w:rFonts w:ascii="Times New Roman" w:hAnsi="Times New Roman" w:cs="Times New Roman"/>
          <w:noProof/>
          <w:sz w:val="20"/>
          <w:vertAlign w:val="superscript"/>
        </w:rPr>
        <w:t>2</w:t>
      </w:r>
      <w:r>
        <w:rPr>
          <w:rFonts w:ascii="Times New Roman" w:hAnsi="Times New Roman" w:cs="Times New Roman"/>
          <w:sz w:val="20"/>
        </w:rPr>
        <w:fldChar w:fldCharType="end"/>
      </w:r>
      <w:r>
        <w:rPr>
          <w:rFonts w:ascii="Times New Roman" w:hAnsi="Times New Roman" w:cs="Times New Roman"/>
          <w:sz w:val="24"/>
          <w:szCs w:val="24"/>
        </w:rPr>
        <w:t xml:space="preserve">  </w:t>
      </w:r>
    </w:p>
    <w:p w14:paraId="1627153A" w14:textId="77777777" w:rsidR="00F06B67" w:rsidRPr="00274DC4" w:rsidRDefault="00F06B67" w:rsidP="00F06B67">
      <w:p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Much research has been focused on incorporating alternative redox mediators in DSCs to overcome the limitations of iodide/triiodide electrolytes. Cobalt redox mediators got a lot of research interest because of the more positive redox potential, attained by proper tuning of the coordination sphere, and lesser absorption of the visible region in the solar spectrum. The record efficiency for the DSC was attained using a cobalt redox mediator with a power conversion efficiency of 14.3% for co-sensitized organic sensitizers.</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{"citationItems":[{"id":"ITEM-1","itemData":{"DOI":"10.1039/C5CC06759F","ISSN":"1359-7345","abstract":"A collaborative sensitization by silyl-anchor and carboxy-anchor dyes ( ADEKA-1 + LEG4 ) in dye-sensitized solar cells realized a high light-to-electric energy conversion efficiency of over 14% under one sun illumination.","author":[{"dropping-particle":"","family":"Kakiage","given":"Kenji","non-dropping-particle":"","parse-names":false,"suffix":""},{"dropping-particle":"","family":"Aoyama","given":"Yohei","non-dropping-particle":"","parse-names":false,"suffix":""},{"dropping-particle":"","family":"Yano","given":"Toru","non-dropping-particle":"","parse-names":false,"suffix":""},{"dropping-particle":"","family":"Oya","given":"Keiji","non-dropping-particle":"","parse-names":false,"suffix":""},{"dropping-particle":"","family":"Fujisawa","given":"Jun-ichi","non-dropping-particle":"","parse-names":false,"suffix":""},{"dropping-particle":"","family":"Hanaya","given":"Minoru","non-dropping-particle":"","parse-names":false,"suffix":""}],"container-title":"Chemical Communications","id":"ITEM-1","issue":"88","issued":{"date-parts":[["2015"]]},"page":"15894-15897","title":"Highly-efficient dye-sensitized solar cells with collaborative sensitization by silyl-anchor and carboxy-anchor dyes","type":"article-journal","volume":"51"},"uris":["http://www.mendeley.com/documents/?uuid=8ac4c767-96f7-43f6-9604-b10828cf5146"]}],"mendeley":{"formattedCitation":"&lt;sup&gt;3&lt;/sup&gt;","plainTextFormattedCitation":"3","previouslyFormattedCitation":"&lt;sup&gt;2&lt;/sup&gt;"},"properties":{"noteIndex":0},"schema":"https://github.com/citation-style-language/schema/raw/master/csl-citation.json"}</w:instrText>
      </w:r>
      <w:r>
        <w:rPr>
          <w:rFonts w:ascii="Times New Roman" w:hAnsi="Times New Roman" w:cs="Times New Roman"/>
          <w:sz w:val="20"/>
          <w:szCs w:val="20"/>
        </w:rPr>
        <w:fldChar w:fldCharType="separate"/>
      </w:r>
      <w:r w:rsidRPr="00DB2489">
        <w:rPr>
          <w:rFonts w:ascii="Times New Roman" w:hAnsi="Times New Roman" w:cs="Times New Roman"/>
          <w:noProof/>
          <w:sz w:val="20"/>
          <w:szCs w:val="20"/>
          <w:vertAlign w:val="superscript"/>
        </w:rPr>
        <w:t>3</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rPr>
        <w:t>To realize efficient DSC and take these devices from ‘Lab to Fab’, a much better understanding of the charge transfer dynamics in various interfaces is</w:t>
      </w:r>
      <w:r w:rsidRPr="0070075A">
        <w:rPr>
          <w:rFonts w:ascii="Times New Roman" w:hAnsi="Times New Roman" w:cs="Times New Roman"/>
          <w:sz w:val="20"/>
        </w:rPr>
        <w:t xml:space="preserve"> highly essential. The forward electron processes (injection, regeneration, and diffusion) in DSCs are always in constant competition with the backward </w:t>
      </w:r>
      <w:r>
        <w:rPr>
          <w:rFonts w:ascii="Times New Roman" w:hAnsi="Times New Roman" w:cs="Times New Roman"/>
          <w:sz w:val="20"/>
        </w:rPr>
        <w:t>process (</w:t>
      </w:r>
      <w:r w:rsidRPr="0070075A">
        <w:rPr>
          <w:rFonts w:ascii="Times New Roman" w:hAnsi="Times New Roman" w:cs="Times New Roman"/>
          <w:sz w:val="20"/>
        </w:rPr>
        <w:t>recombination</w:t>
      </w:r>
      <w:r>
        <w:rPr>
          <w:rFonts w:ascii="Times New Roman" w:hAnsi="Times New Roman" w:cs="Times New Roman"/>
          <w:sz w:val="20"/>
        </w:rPr>
        <w:t>)</w:t>
      </w:r>
      <w:r w:rsidRPr="0070075A">
        <w:rPr>
          <w:rFonts w:ascii="Times New Roman" w:hAnsi="Times New Roman" w:cs="Times New Roman"/>
          <w:sz w:val="20"/>
        </w:rPr>
        <w:t>.</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{"citationItems":[{"id":"ITEM-1","itemData":{"DOI":"10.1039/C8NJ04561E","ISSN":"1144-0546","abstract":"A detailed investigation of recombination, employing novel indolo[3,2- b ]indole donor-based organic D–π–A dyes with variable π-spacers, using various perturbation techniques.","author":[{"dropping-particle":"V.","family":"Santhini","given":"P.","non-dropping-particle":"","parse-names":false,"suffix":""},{"dropping-particle":"","family":"V.","given":"Jayadev","non-dropping-particle":"","parse-names":false,"suffix":""},{"dropping-particle":"","family":"Pradhan","given":"Sourava C.","non-dropping-particle":"","parse-names":false,"suffix":""},{"dropping-particle":"","family":"Lingamoorthy","given":"Sivasankaran","non-dropping-particle":"","parse-names":false,"suffix":""},{"dropping-particle":"","family":"P. R.","given":"Nitha","non-dropping-particle":"","parse-names":false,"suffix":""},{"dropping-particle":"","family":"M. V.","given":"Chaithanya","non-dropping-particle":"","parse-names":false,"suffix":""},{"dropping-particle":"","family":"Mishra","given":"Rakesh K.","non-dropping-particle":"","parse-names":false,"suffix":""},{"dropping-particle":"","family":"K. N.","given":"Narayanan Unni","non-dropping-particle":"","parse-names":false,"suffix":""},{"dropping-particle":"","family":"John","given":"Jubi","non-dropping-particle":"","parse-names":false,"suffix":""},{"dropping-particle":"","family":"Soman","given":"Suraj","non-dropping-particle":"","parse-names":false,"suffix":""}],"container-title":"New Journal of Chemistry","id":"ITEM-1","issue":"2","issued":{"date-parts":[["2019"]]},"page":"862-873","title":"Indolo[3,2- b ]indole donor-based D–π–A dyes for DSCs: investigating the role of π-spacers towards recombination","type":"article-journal","volume":"43"},"uris":["http://www.mendeley.com/documents/?uuid=c5db0728-ee12-4102-83c2-9e05450813f9"]}],"mendeley":{"formattedCitation":"&lt;sup&gt;4&lt;/sup&gt;","plainTextFormattedCitation":"4","previouslyFormattedCitation":"&lt;sup&gt;3&lt;/sup&gt;"},"properties":{"noteIndex":0},"schema":"https://github.com/citation-style-language/schema/raw/master/csl-citation.json"}</w:instrText>
      </w:r>
      <w:r>
        <w:rPr>
          <w:rFonts w:ascii="Times New Roman" w:hAnsi="Times New Roman" w:cs="Times New Roman"/>
          <w:sz w:val="20"/>
        </w:rPr>
        <w:fldChar w:fldCharType="separate"/>
      </w:r>
      <w:r w:rsidRPr="00DB2489">
        <w:rPr>
          <w:rFonts w:ascii="Times New Roman" w:hAnsi="Times New Roman" w:cs="Times New Roman"/>
          <w:noProof/>
          <w:sz w:val="20"/>
          <w:vertAlign w:val="superscript"/>
        </w:rPr>
        <w:t>4</w:t>
      </w:r>
      <w:r>
        <w:rPr>
          <w:rFonts w:ascii="Times New Roman" w:hAnsi="Times New Roman" w:cs="Times New Roman"/>
          <w:sz w:val="20"/>
        </w:rPr>
        <w:fldChar w:fldCharType="end"/>
      </w:r>
      <w:r w:rsidRPr="0070075A">
        <w:rPr>
          <w:rFonts w:ascii="Times New Roman" w:hAnsi="Times New Roman" w:cs="Times New Roman"/>
          <w:sz w:val="20"/>
        </w:rPr>
        <w:t xml:space="preserve"> </w:t>
      </w:r>
      <w:r>
        <w:rPr>
          <w:rFonts w:ascii="Times New Roman" w:hAnsi="Times New Roman" w:cs="Times New Roman"/>
          <w:sz w:val="20"/>
        </w:rPr>
        <w:t xml:space="preserve">Detailed characterization tools have been developed successfully to probe the electron transfer dynamics at various interfaces in dye-sensitized solar cells. </w:t>
      </w:r>
      <w:r w:rsidRPr="00593CB6">
        <w:rPr>
          <w:rFonts w:ascii="Times New Roman" w:hAnsi="Times New Roman" w:cs="Times New Roman"/>
          <w:sz w:val="20"/>
        </w:rPr>
        <w:t>In this work</w:t>
      </w:r>
      <w:r>
        <w:rPr>
          <w:rFonts w:ascii="Times New Roman" w:hAnsi="Times New Roman" w:cs="Times New Roman"/>
          <w:sz w:val="20"/>
        </w:rPr>
        <w:t>, we focused more on the interfacial charge transfer dynamics of DSCs with three different cobalt bipyridine derivatives and</w:t>
      </w:r>
      <w:r w:rsidRPr="00593CB6">
        <w:rPr>
          <w:rFonts w:ascii="Times New Roman" w:hAnsi="Times New Roman" w:cs="Times New Roman"/>
          <w:sz w:val="20"/>
        </w:rPr>
        <w:t xml:space="preserve"> Indolo[3,2-b]indole donor-based D–π–A dyes. </w:t>
      </w:r>
      <w:r>
        <w:rPr>
          <w:rFonts w:ascii="Times New Roman" w:hAnsi="Times New Roman" w:cs="Times New Roman"/>
          <w:sz w:val="20"/>
        </w:rPr>
        <w:t>T</w:t>
      </w:r>
      <w:r w:rsidRPr="00593CB6">
        <w:rPr>
          <w:rFonts w:ascii="Times New Roman" w:hAnsi="Times New Roman" w:cs="Times New Roman"/>
          <w:sz w:val="20"/>
        </w:rPr>
        <w:t xml:space="preserve">he effect of bulky substituents in the recombination </w:t>
      </w:r>
      <w:r>
        <w:rPr>
          <w:rFonts w:ascii="Times New Roman" w:hAnsi="Times New Roman" w:cs="Times New Roman"/>
          <w:sz w:val="20"/>
        </w:rPr>
        <w:t>is</w:t>
      </w:r>
      <w:r w:rsidRPr="00593CB6">
        <w:rPr>
          <w:rFonts w:ascii="Times New Roman" w:hAnsi="Times New Roman" w:cs="Times New Roman"/>
          <w:sz w:val="20"/>
        </w:rPr>
        <w:t xml:space="preserve"> investigated</w:t>
      </w:r>
      <w:r>
        <w:rPr>
          <w:rFonts w:ascii="Times New Roman" w:hAnsi="Times New Roman" w:cs="Times New Roman"/>
          <w:sz w:val="20"/>
        </w:rPr>
        <w:t xml:space="preserve"> in detail</w:t>
      </w:r>
      <w:r w:rsidRPr="00593CB6">
        <w:rPr>
          <w:rFonts w:ascii="Times New Roman" w:hAnsi="Times New Roman" w:cs="Times New Roman"/>
          <w:sz w:val="20"/>
        </w:rPr>
        <w:t>.</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adev Velore">
    <w15:presenceInfo w15:providerId="Windows Live" w15:userId="8b8ccde3539dd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F5850"/>
    <w:rsid w:val="0044538A"/>
    <w:rsid w:val="004F027E"/>
    <w:rsid w:val="00A126EF"/>
    <w:rsid w:val="00A12A07"/>
    <w:rsid w:val="00AC0222"/>
    <w:rsid w:val="00B132B6"/>
    <w:rsid w:val="00C36962"/>
    <w:rsid w:val="00CE6FAA"/>
    <w:rsid w:val="00D77447"/>
    <w:rsid w:val="00D92199"/>
    <w:rsid w:val="00F06B67"/>
    <w:rsid w:val="00F8206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solar-power-tech.com/e-posters/dsc_eposter_1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1829</Words>
  <Characters>10427</Characters>
  <Application>Microsoft Office Word</Application>
  <DocSecurity>0</DocSecurity>
  <Lines>86</Lines>
  <Paragraphs>24</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2021-06-30T09:12:00Z</dcterms:created>
  <dcterms:modified xsi:type="dcterms:W3CDTF">2021-06-30T16:21:00Z</dcterms:modified>
</cp:coreProperties>
</file>